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5A7ED" w14:textId="7A2F344A" w:rsidR="61FE93F6" w:rsidRDefault="61FE93F6" w:rsidP="7556D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7BBA6957">
        <w:rPr>
          <w:rFonts w:ascii="Times New Roman" w:hAnsi="Times New Roman" w:cs="Times New Roman"/>
          <w:b/>
          <w:bCs/>
          <w:sz w:val="24"/>
          <w:szCs w:val="24"/>
        </w:rPr>
        <w:t>Glossary:</w:t>
      </w:r>
    </w:p>
    <w:p w14:paraId="019D59EC" w14:textId="1AE585F3" w:rsidR="00235424" w:rsidRPr="008324BD" w:rsidRDefault="00235424" w:rsidP="4DB37B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Development - </w:t>
      </w:r>
      <w:r w:rsidR="00364F63" w:rsidRPr="008324BD">
        <w:rPr>
          <w:rFonts w:ascii="Times New Roman" w:hAnsi="Times New Roman" w:cs="Times New Roman"/>
          <w:sz w:val="24"/>
          <w:szCs w:val="24"/>
        </w:rPr>
        <w:t>I</w:t>
      </w:r>
      <w:r w:rsidRPr="008324BD">
        <w:rPr>
          <w:rFonts w:ascii="Times New Roman" w:hAnsi="Times New Roman" w:cs="Times New Roman"/>
          <w:sz w:val="24"/>
          <w:szCs w:val="24"/>
        </w:rPr>
        <w:t>ndividual NYCHA properties</w:t>
      </w:r>
      <w:r w:rsidR="00FC272A">
        <w:rPr>
          <w:rFonts w:ascii="Times New Roman" w:hAnsi="Times New Roman" w:cs="Times New Roman"/>
          <w:sz w:val="24"/>
          <w:szCs w:val="24"/>
        </w:rPr>
        <w:t xml:space="preserve"> </w:t>
      </w:r>
      <w:r w:rsidR="003858A0">
        <w:rPr>
          <w:rFonts w:ascii="Times New Roman" w:hAnsi="Times New Roman" w:cs="Times New Roman"/>
          <w:sz w:val="24"/>
          <w:szCs w:val="24"/>
        </w:rPr>
        <w:t>that are assigned a unique 3-digit numeric id in the Tenant Data System</w:t>
      </w:r>
      <w:r w:rsidR="003858A0">
        <w:rPr>
          <w:rFonts w:ascii="Times New Roman" w:hAnsi="Times New Roman" w:cs="Times New Roman"/>
          <w:sz w:val="24"/>
          <w:szCs w:val="24"/>
        </w:rPr>
        <w:t xml:space="preserve"> (TDS)</w:t>
      </w:r>
      <w:r w:rsidR="004E40AC" w:rsidRPr="008324BD">
        <w:rPr>
          <w:rFonts w:ascii="Times New Roman" w:hAnsi="Times New Roman" w:cs="Times New Roman"/>
          <w:sz w:val="24"/>
          <w:szCs w:val="24"/>
        </w:rPr>
        <w:t xml:space="preserve">, </w:t>
      </w:r>
      <w:r w:rsidR="00C66631" w:rsidRPr="008324BD">
        <w:rPr>
          <w:rFonts w:ascii="Times New Roman" w:hAnsi="Times New Roman" w:cs="Times New Roman"/>
          <w:sz w:val="24"/>
          <w:szCs w:val="24"/>
        </w:rPr>
        <w:t>e.g.</w:t>
      </w:r>
      <w:r w:rsidR="00B36144" w:rsidRPr="008324BD">
        <w:rPr>
          <w:rFonts w:ascii="Times New Roman" w:hAnsi="Times New Roman" w:cs="Times New Roman"/>
          <w:sz w:val="24"/>
          <w:szCs w:val="24"/>
        </w:rPr>
        <w:t>,</w:t>
      </w:r>
      <w:r w:rsidR="004E40AC" w:rsidRPr="008324BD">
        <w:rPr>
          <w:rFonts w:ascii="Times New Roman" w:hAnsi="Times New Roman" w:cs="Times New Roman"/>
          <w:sz w:val="24"/>
          <w:szCs w:val="24"/>
        </w:rPr>
        <w:t xml:space="preserve"> the Sumner Houses</w:t>
      </w:r>
      <w:r w:rsidR="00AC7796">
        <w:rPr>
          <w:rFonts w:ascii="Times New Roman" w:hAnsi="Times New Roman" w:cs="Times New Roman"/>
          <w:sz w:val="24"/>
          <w:szCs w:val="24"/>
        </w:rPr>
        <w:t xml:space="preserve"> TDS#</w:t>
      </w:r>
      <w:r w:rsidR="00BC709C">
        <w:rPr>
          <w:rFonts w:ascii="Times New Roman" w:hAnsi="Times New Roman" w:cs="Times New Roman"/>
          <w:sz w:val="24"/>
          <w:szCs w:val="24"/>
        </w:rPr>
        <w:t xml:space="preserve"> </w:t>
      </w:r>
      <w:r w:rsidR="00AC7796">
        <w:rPr>
          <w:rFonts w:ascii="Times New Roman" w:hAnsi="Times New Roman" w:cs="Times New Roman"/>
          <w:sz w:val="24"/>
          <w:szCs w:val="24"/>
        </w:rPr>
        <w:t>073</w:t>
      </w:r>
    </w:p>
    <w:p w14:paraId="0AED82EB" w14:textId="0E7AD9DA" w:rsidR="658BC766" w:rsidRPr="008324BD" w:rsidRDefault="658BC766" w:rsidP="4DB37B10">
      <w:pPr>
        <w:rPr>
          <w:rFonts w:ascii="Times New Roman" w:hAnsi="Times New Roman" w:cs="Times New Roman"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t>Consolidation</w:t>
      </w:r>
      <w:r w:rsidR="75F7FBF3"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237129">
        <w:rPr>
          <w:rFonts w:ascii="Times New Roman" w:hAnsi="Times New Roman" w:cs="Times New Roman"/>
          <w:sz w:val="24"/>
          <w:szCs w:val="24"/>
        </w:rPr>
        <w:t xml:space="preserve">Name given to </w:t>
      </w:r>
      <w:r w:rsidR="00237129">
        <w:rPr>
          <w:rFonts w:ascii="Times New Roman" w:hAnsi="Times New Roman" w:cs="Times New Roman"/>
          <w:sz w:val="24"/>
          <w:szCs w:val="24"/>
        </w:rPr>
        <w:t>one or ma</w:t>
      </w:r>
      <w:r w:rsidR="00A43B1E">
        <w:rPr>
          <w:rFonts w:ascii="Times New Roman" w:hAnsi="Times New Roman" w:cs="Times New Roman"/>
          <w:sz w:val="24"/>
          <w:szCs w:val="24"/>
        </w:rPr>
        <w:t xml:space="preserve">ny </w:t>
      </w:r>
      <w:r w:rsidR="00237129">
        <w:rPr>
          <w:rFonts w:ascii="Times New Roman" w:hAnsi="Times New Roman" w:cs="Times New Roman"/>
          <w:sz w:val="24"/>
          <w:szCs w:val="24"/>
        </w:rPr>
        <w:t>of developments that are managed by the same location or management office</w:t>
      </w:r>
      <w:r w:rsidR="008B574E">
        <w:rPr>
          <w:rFonts w:ascii="Times New Roman" w:hAnsi="Times New Roman" w:cs="Times New Roman"/>
          <w:sz w:val="24"/>
          <w:szCs w:val="24"/>
        </w:rPr>
        <w:t xml:space="preserve"> and </w:t>
      </w:r>
      <w:r w:rsidR="0032419E">
        <w:rPr>
          <w:rFonts w:ascii="Times New Roman" w:hAnsi="Times New Roman" w:cs="Times New Roman"/>
          <w:sz w:val="24"/>
          <w:szCs w:val="24"/>
        </w:rPr>
        <w:t>are</w:t>
      </w:r>
      <w:r w:rsidR="0032419E">
        <w:rPr>
          <w:rFonts w:ascii="Times New Roman" w:hAnsi="Times New Roman" w:cs="Times New Roman"/>
          <w:sz w:val="24"/>
          <w:szCs w:val="24"/>
        </w:rPr>
        <w:t xml:space="preserve"> assigned a </w:t>
      </w:r>
      <w:r w:rsidR="00770FF3">
        <w:rPr>
          <w:rFonts w:ascii="Times New Roman" w:hAnsi="Times New Roman" w:cs="Times New Roman"/>
          <w:sz w:val="24"/>
          <w:szCs w:val="24"/>
        </w:rPr>
        <w:t xml:space="preserve">separate, </w:t>
      </w:r>
      <w:r w:rsidR="0032419E">
        <w:rPr>
          <w:rFonts w:ascii="Times New Roman" w:hAnsi="Times New Roman" w:cs="Times New Roman"/>
          <w:sz w:val="24"/>
          <w:szCs w:val="24"/>
        </w:rPr>
        <w:t xml:space="preserve">consolidated TDS </w:t>
      </w:r>
      <w:r w:rsidR="00770FF3">
        <w:rPr>
          <w:rFonts w:ascii="Times New Roman" w:hAnsi="Times New Roman" w:cs="Times New Roman"/>
          <w:sz w:val="24"/>
          <w:szCs w:val="24"/>
        </w:rPr>
        <w:t>number</w:t>
      </w:r>
    </w:p>
    <w:p w14:paraId="2FE47B91" w14:textId="6FEC67B0" w:rsidR="00AB0825" w:rsidRPr="008324BD" w:rsidRDefault="00AB0825" w:rsidP="4DB37B10">
      <w:pPr>
        <w:rPr>
          <w:rFonts w:ascii="Times New Roman" w:hAnsi="Times New Roman" w:cs="Times New Roman"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Containerization – </w:t>
      </w:r>
      <w:r w:rsidR="003E5987" w:rsidRPr="008324BD">
        <w:rPr>
          <w:rFonts w:ascii="Times New Roman" w:hAnsi="Times New Roman" w:cs="Times New Roman"/>
          <w:sz w:val="24"/>
          <w:szCs w:val="24"/>
        </w:rPr>
        <w:t>S</w:t>
      </w:r>
      <w:r w:rsidRPr="008324BD">
        <w:rPr>
          <w:rFonts w:ascii="Times New Roman" w:hAnsi="Times New Roman" w:cs="Times New Roman"/>
          <w:sz w:val="24"/>
          <w:szCs w:val="24"/>
        </w:rPr>
        <w:t>torage of waste that is pest resistant</w:t>
      </w:r>
    </w:p>
    <w:p w14:paraId="08C23451" w14:textId="1348B339" w:rsidR="003D28B9" w:rsidRPr="008324BD" w:rsidRDefault="003D28B9" w:rsidP="4DB37B10">
      <w:pPr>
        <w:rPr>
          <w:rFonts w:ascii="Times New Roman" w:hAnsi="Times New Roman" w:cs="Times New Roman"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Interior Compactor - </w:t>
      </w:r>
      <w:r w:rsidRPr="008324BD">
        <w:rPr>
          <w:rFonts w:ascii="Times New Roman" w:hAnsi="Times New Roman" w:cs="Times New Roman"/>
          <w:sz w:val="24"/>
          <w:szCs w:val="24"/>
        </w:rPr>
        <w:t>A machine that uses a ram to compress waste material and reduce its total volume, mostly located in the basement of developments</w:t>
      </w:r>
    </w:p>
    <w:p w14:paraId="757B16C8" w14:textId="14787A07" w:rsidR="658BC766" w:rsidRPr="008324BD" w:rsidRDefault="658BC766" w:rsidP="4DB37B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t>Exterior Compactor</w:t>
      </w:r>
      <w:r w:rsidR="6B3EAF62"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5FB1"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FE7219" w:rsidRPr="008324BD">
        <w:rPr>
          <w:rFonts w:ascii="Times New Roman" w:hAnsi="Times New Roman" w:cs="Times New Roman"/>
          <w:sz w:val="24"/>
          <w:szCs w:val="24"/>
        </w:rPr>
        <w:t>Often</w:t>
      </w:r>
      <w:r w:rsidR="6B3EAF62" w:rsidRPr="008324BD">
        <w:rPr>
          <w:rFonts w:ascii="Times New Roman" w:hAnsi="Times New Roman" w:cs="Times New Roman"/>
          <w:sz w:val="24"/>
          <w:szCs w:val="24"/>
        </w:rPr>
        <w:t xml:space="preserve"> referred to on our developments as an EZ-pack</w:t>
      </w:r>
      <w:r w:rsidR="004804DF" w:rsidRPr="008324BD">
        <w:rPr>
          <w:rFonts w:ascii="Times New Roman" w:hAnsi="Times New Roman" w:cs="Times New Roman"/>
          <w:sz w:val="24"/>
          <w:szCs w:val="24"/>
        </w:rPr>
        <w:t>.</w:t>
      </w:r>
      <w:r w:rsidR="4BA47BB1" w:rsidRPr="008324BD">
        <w:rPr>
          <w:rFonts w:ascii="Times New Roman" w:hAnsi="Times New Roman" w:cs="Times New Roman"/>
          <w:sz w:val="24"/>
          <w:szCs w:val="24"/>
        </w:rPr>
        <w:t xml:space="preserve"> </w:t>
      </w:r>
      <w:r w:rsidR="004804DF" w:rsidRPr="008324BD">
        <w:rPr>
          <w:rFonts w:ascii="Times New Roman" w:hAnsi="Times New Roman" w:cs="Times New Roman"/>
          <w:sz w:val="24"/>
          <w:szCs w:val="24"/>
        </w:rPr>
        <w:t>S</w:t>
      </w:r>
      <w:r w:rsidR="003D28B9" w:rsidRPr="008324BD">
        <w:rPr>
          <w:rFonts w:ascii="Times New Roman" w:hAnsi="Times New Roman" w:cs="Times New Roman"/>
          <w:sz w:val="24"/>
          <w:szCs w:val="24"/>
        </w:rPr>
        <w:t>imilar</w:t>
      </w:r>
      <w:r w:rsidR="00FF416C" w:rsidRPr="008324BD">
        <w:rPr>
          <w:rFonts w:ascii="Times New Roman" w:hAnsi="Times New Roman" w:cs="Times New Roman"/>
          <w:sz w:val="24"/>
          <w:szCs w:val="24"/>
        </w:rPr>
        <w:t xml:space="preserve"> to an </w:t>
      </w:r>
      <w:r w:rsidR="003D28B9" w:rsidRPr="008324BD">
        <w:rPr>
          <w:rFonts w:ascii="Times New Roman" w:hAnsi="Times New Roman" w:cs="Times New Roman"/>
          <w:sz w:val="24"/>
          <w:szCs w:val="24"/>
        </w:rPr>
        <w:t>interior compactor</w:t>
      </w:r>
      <w:r w:rsidR="00AB0825" w:rsidRPr="008324BD">
        <w:rPr>
          <w:rFonts w:ascii="Times New Roman" w:hAnsi="Times New Roman" w:cs="Times New Roman"/>
          <w:sz w:val="24"/>
          <w:szCs w:val="24"/>
        </w:rPr>
        <w:t xml:space="preserve">, </w:t>
      </w:r>
      <w:r w:rsidR="00226265" w:rsidRPr="008324BD">
        <w:rPr>
          <w:rFonts w:ascii="Times New Roman" w:hAnsi="Times New Roman" w:cs="Times New Roman"/>
          <w:sz w:val="24"/>
          <w:szCs w:val="24"/>
        </w:rPr>
        <w:t>this machine co</w:t>
      </w:r>
      <w:r w:rsidR="005F020E" w:rsidRPr="008324BD">
        <w:rPr>
          <w:rFonts w:ascii="Times New Roman" w:hAnsi="Times New Roman" w:cs="Times New Roman"/>
          <w:sz w:val="24"/>
          <w:szCs w:val="24"/>
        </w:rPr>
        <w:t xml:space="preserve">mpacts and containerizes waste before removal by </w:t>
      </w:r>
      <w:r w:rsidR="00367EC1" w:rsidRPr="008324BD">
        <w:rPr>
          <w:rFonts w:ascii="Times New Roman" w:hAnsi="Times New Roman" w:cs="Times New Roman"/>
          <w:sz w:val="24"/>
          <w:szCs w:val="24"/>
        </w:rPr>
        <w:t>DSNY</w:t>
      </w:r>
    </w:p>
    <w:p w14:paraId="59889386" w14:textId="200699A1" w:rsidR="6B3EAF62" w:rsidRPr="008324BD" w:rsidRDefault="6B3EAF62" w:rsidP="00BFC5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t>EZ</w:t>
      </w:r>
      <w:r w:rsidR="000471A2" w:rsidRPr="008324B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324BD">
        <w:rPr>
          <w:rFonts w:ascii="Times New Roman" w:hAnsi="Times New Roman" w:cs="Times New Roman"/>
          <w:b/>
          <w:bCs/>
          <w:sz w:val="24"/>
          <w:szCs w:val="24"/>
        </w:rPr>
        <w:t>Pack</w:t>
      </w:r>
      <w:r w:rsidR="17BE4CF7"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941C98" w:rsidRPr="008324BD">
        <w:rPr>
          <w:rFonts w:ascii="Times New Roman" w:hAnsi="Times New Roman" w:cs="Times New Roman"/>
          <w:sz w:val="24"/>
          <w:szCs w:val="24"/>
        </w:rPr>
        <w:t>A</w:t>
      </w:r>
      <w:r w:rsidR="17BE4CF7" w:rsidRPr="008324BD">
        <w:rPr>
          <w:rFonts w:ascii="Times New Roman" w:hAnsi="Times New Roman" w:cs="Times New Roman"/>
          <w:sz w:val="24"/>
          <w:szCs w:val="24"/>
        </w:rPr>
        <w:t>nother term for exterior compactor</w:t>
      </w:r>
      <w:r w:rsidR="00D94FCA">
        <w:rPr>
          <w:rFonts w:ascii="Times New Roman" w:hAnsi="Times New Roman" w:cs="Times New Roman"/>
          <w:sz w:val="24"/>
          <w:szCs w:val="24"/>
        </w:rPr>
        <w:t xml:space="preserve"> </w:t>
      </w:r>
      <w:r w:rsidR="17BE4CF7" w:rsidRPr="008324BD">
        <w:rPr>
          <w:rFonts w:ascii="Times New Roman" w:hAnsi="Times New Roman" w:cs="Times New Roman"/>
          <w:sz w:val="24"/>
          <w:szCs w:val="24"/>
        </w:rPr>
        <w:t xml:space="preserve">used </w:t>
      </w:r>
      <w:r w:rsidR="00B81991" w:rsidRPr="008324BD">
        <w:rPr>
          <w:rFonts w:ascii="Times New Roman" w:hAnsi="Times New Roman" w:cs="Times New Roman"/>
          <w:sz w:val="24"/>
          <w:szCs w:val="24"/>
        </w:rPr>
        <w:t>at</w:t>
      </w:r>
      <w:r w:rsidR="00580038" w:rsidRPr="008324BD">
        <w:rPr>
          <w:rFonts w:ascii="Times New Roman" w:hAnsi="Times New Roman" w:cs="Times New Roman"/>
          <w:sz w:val="24"/>
          <w:szCs w:val="24"/>
        </w:rPr>
        <w:t xml:space="preserve"> the</w:t>
      </w:r>
      <w:r w:rsidR="00B81991" w:rsidRPr="008324BD">
        <w:rPr>
          <w:rFonts w:ascii="Times New Roman" w:hAnsi="Times New Roman" w:cs="Times New Roman"/>
          <w:sz w:val="24"/>
          <w:szCs w:val="24"/>
        </w:rPr>
        <w:t xml:space="preserve"> </w:t>
      </w:r>
      <w:r w:rsidR="17BE4CF7" w:rsidRPr="008324BD">
        <w:rPr>
          <w:rFonts w:ascii="Times New Roman" w:hAnsi="Times New Roman" w:cs="Times New Roman"/>
          <w:sz w:val="24"/>
          <w:szCs w:val="24"/>
        </w:rPr>
        <w:t>developments</w:t>
      </w:r>
      <w:r w:rsidR="61F9BDD4" w:rsidRPr="008324BD">
        <w:rPr>
          <w:rFonts w:ascii="Times New Roman" w:hAnsi="Times New Roman" w:cs="Times New Roman"/>
          <w:sz w:val="24"/>
          <w:szCs w:val="24"/>
        </w:rPr>
        <w:t xml:space="preserve">. The term is also used by DSNY to describe waste containers of various sizes that are designed to be </w:t>
      </w:r>
      <w:r w:rsidR="05330136" w:rsidRPr="008324BD">
        <w:rPr>
          <w:rFonts w:ascii="Times New Roman" w:hAnsi="Times New Roman" w:cs="Times New Roman"/>
          <w:sz w:val="24"/>
          <w:szCs w:val="24"/>
        </w:rPr>
        <w:t>dumped directly into a DSNY truck</w:t>
      </w:r>
    </w:p>
    <w:p w14:paraId="1AF32A64" w14:textId="66D00E3A" w:rsidR="133BDECF" w:rsidRPr="008324BD" w:rsidRDefault="133BDECF" w:rsidP="4DB37B10">
      <w:pPr>
        <w:rPr>
          <w:rFonts w:ascii="Times New Roman" w:hAnsi="Times New Roman" w:cs="Times New Roman"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t>Bulk Waste Container</w:t>
      </w:r>
      <w:r w:rsidR="273FCBB1"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7884" w:rsidRPr="008324BD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273FCBB1" w:rsidRPr="008324BD">
        <w:rPr>
          <w:rFonts w:ascii="Times New Roman" w:hAnsi="Times New Roman" w:cs="Times New Roman"/>
          <w:sz w:val="24"/>
          <w:szCs w:val="24"/>
        </w:rPr>
        <w:t xml:space="preserve"> </w:t>
      </w:r>
      <w:r w:rsidR="00941C98" w:rsidRPr="008324BD">
        <w:rPr>
          <w:rFonts w:ascii="Times New Roman" w:hAnsi="Times New Roman" w:cs="Times New Roman"/>
          <w:sz w:val="24"/>
          <w:szCs w:val="24"/>
        </w:rPr>
        <w:t>A</w:t>
      </w:r>
      <w:r w:rsidR="273FCBB1" w:rsidRPr="008324BD" w:rsidDel="00941C98">
        <w:rPr>
          <w:rFonts w:ascii="Times New Roman" w:hAnsi="Times New Roman" w:cs="Times New Roman"/>
          <w:sz w:val="24"/>
          <w:szCs w:val="24"/>
        </w:rPr>
        <w:t xml:space="preserve"> </w:t>
      </w:r>
      <w:r w:rsidR="00657884" w:rsidRPr="008324BD">
        <w:rPr>
          <w:rFonts w:ascii="Times New Roman" w:hAnsi="Times New Roman" w:cs="Times New Roman"/>
          <w:sz w:val="24"/>
          <w:szCs w:val="24"/>
        </w:rPr>
        <w:t>30</w:t>
      </w:r>
      <w:r w:rsidR="54B3D3A4" w:rsidRPr="2A50EEF5">
        <w:rPr>
          <w:rFonts w:ascii="Times New Roman" w:hAnsi="Times New Roman" w:cs="Times New Roman"/>
          <w:sz w:val="24"/>
          <w:szCs w:val="24"/>
        </w:rPr>
        <w:t xml:space="preserve"> cubic </w:t>
      </w:r>
      <w:r w:rsidR="00657884" w:rsidRPr="008324BD">
        <w:rPr>
          <w:rFonts w:ascii="Times New Roman" w:hAnsi="Times New Roman" w:cs="Times New Roman"/>
          <w:sz w:val="24"/>
          <w:szCs w:val="24"/>
        </w:rPr>
        <w:t>yard bin</w:t>
      </w:r>
      <w:r w:rsidR="005D3894">
        <w:rPr>
          <w:rFonts w:ascii="Times New Roman" w:hAnsi="Times New Roman" w:cs="Times New Roman"/>
          <w:sz w:val="24"/>
          <w:szCs w:val="24"/>
        </w:rPr>
        <w:t>, typically uncovered,</w:t>
      </w:r>
      <w:r w:rsidR="00657884" w:rsidRPr="008324BD">
        <w:rPr>
          <w:rFonts w:ascii="Times New Roman" w:hAnsi="Times New Roman" w:cs="Times New Roman"/>
          <w:sz w:val="24"/>
          <w:szCs w:val="24"/>
        </w:rPr>
        <w:t xml:space="preserve"> used to hold bulk waste such as </w:t>
      </w:r>
      <w:r w:rsidR="008801FF" w:rsidRPr="008324BD">
        <w:rPr>
          <w:rFonts w:ascii="Times New Roman" w:hAnsi="Times New Roman" w:cs="Times New Roman"/>
          <w:sz w:val="24"/>
          <w:szCs w:val="24"/>
        </w:rPr>
        <w:t>furniture</w:t>
      </w:r>
      <w:r w:rsidR="00CE6B1B">
        <w:rPr>
          <w:rFonts w:ascii="Times New Roman" w:hAnsi="Times New Roman" w:cs="Times New Roman"/>
          <w:sz w:val="24"/>
          <w:szCs w:val="24"/>
        </w:rPr>
        <w:t>, wood, etc.</w:t>
      </w:r>
    </w:p>
    <w:p w14:paraId="341BC671" w14:textId="7248805D" w:rsidR="47FE57E6" w:rsidRPr="008324BD" w:rsidRDefault="47FE57E6" w:rsidP="437C9030">
      <w:pPr>
        <w:rPr>
          <w:rFonts w:ascii="Times New Roman" w:hAnsi="Times New Roman" w:cs="Times New Roman"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t>Hopper</w:t>
      </w:r>
      <w:r w:rsidR="4AF8C866"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9C4D7E" w:rsidRPr="008324BD">
        <w:rPr>
          <w:rFonts w:ascii="Times New Roman" w:hAnsi="Times New Roman" w:cs="Times New Roman"/>
          <w:sz w:val="24"/>
          <w:szCs w:val="24"/>
        </w:rPr>
        <w:t>D</w:t>
      </w:r>
      <w:r w:rsidR="6A2EA01B" w:rsidRPr="008324BD">
        <w:rPr>
          <w:rFonts w:ascii="Times New Roman" w:hAnsi="Times New Roman" w:cs="Times New Roman"/>
          <w:sz w:val="24"/>
          <w:szCs w:val="24"/>
        </w:rPr>
        <w:t>oors to trash chutes</w:t>
      </w:r>
      <w:r w:rsidR="42587926" w:rsidRPr="008324BD">
        <w:rPr>
          <w:rFonts w:ascii="Times New Roman" w:hAnsi="Times New Roman" w:cs="Times New Roman"/>
          <w:sz w:val="24"/>
          <w:szCs w:val="24"/>
        </w:rPr>
        <w:t xml:space="preserve">, traditional hopper doors can fit plastic bags that one would typically receive </w:t>
      </w:r>
      <w:r w:rsidR="4DFCC8D1" w:rsidRPr="008324BD">
        <w:rPr>
          <w:rFonts w:ascii="Times New Roman" w:hAnsi="Times New Roman" w:cs="Times New Roman"/>
          <w:sz w:val="24"/>
          <w:szCs w:val="24"/>
        </w:rPr>
        <w:t>from grocery stores</w:t>
      </w:r>
    </w:p>
    <w:p w14:paraId="15193A65" w14:textId="2F87DA98" w:rsidR="6690B47B" w:rsidRPr="008324BD" w:rsidRDefault="6690B47B" w:rsidP="437C9030">
      <w:pPr>
        <w:rPr>
          <w:rFonts w:ascii="Times New Roman" w:hAnsi="Times New Roman" w:cs="Times New Roman"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t>Trash Chute</w:t>
      </w:r>
      <w:r w:rsidR="5D941E2E"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23616814"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4D7E" w:rsidRPr="008324BD">
        <w:rPr>
          <w:rFonts w:ascii="Times New Roman" w:hAnsi="Times New Roman" w:cs="Times New Roman"/>
          <w:sz w:val="24"/>
          <w:szCs w:val="24"/>
        </w:rPr>
        <w:t>L</w:t>
      </w:r>
      <w:r w:rsidR="23616814" w:rsidRPr="008324BD">
        <w:rPr>
          <w:rFonts w:ascii="Times New Roman" w:hAnsi="Times New Roman" w:cs="Times New Roman"/>
          <w:sz w:val="24"/>
          <w:szCs w:val="24"/>
        </w:rPr>
        <w:t xml:space="preserve">arge tubes that transfer waste to a central collection point, typically </w:t>
      </w:r>
      <w:r w:rsidR="576F8577" w:rsidRPr="008324BD">
        <w:rPr>
          <w:rFonts w:ascii="Times New Roman" w:hAnsi="Times New Roman" w:cs="Times New Roman"/>
          <w:sz w:val="24"/>
          <w:szCs w:val="24"/>
        </w:rPr>
        <w:t>an interior compactor</w:t>
      </w:r>
    </w:p>
    <w:p w14:paraId="5D73D173" w14:textId="7F7465E7" w:rsidR="6690B47B" w:rsidRPr="008324BD" w:rsidRDefault="6690B47B" w:rsidP="437C9030">
      <w:pPr>
        <w:rPr>
          <w:rFonts w:ascii="Times New Roman" w:hAnsi="Times New Roman" w:cs="Times New Roman"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t>Drop-site</w:t>
      </w:r>
      <w:r w:rsidR="65701B36"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18023CCD" w:rsidRPr="008324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4D7E" w:rsidRPr="008324BD">
        <w:rPr>
          <w:rFonts w:ascii="Times New Roman" w:hAnsi="Times New Roman" w:cs="Times New Roman"/>
          <w:sz w:val="24"/>
          <w:szCs w:val="24"/>
        </w:rPr>
        <w:t>A</w:t>
      </w:r>
      <w:r w:rsidR="636E4D4C" w:rsidRPr="008324BD">
        <w:rPr>
          <w:rFonts w:ascii="Times New Roman" w:hAnsi="Times New Roman" w:cs="Times New Roman"/>
          <w:sz w:val="24"/>
          <w:szCs w:val="24"/>
        </w:rPr>
        <w:t>lso know</w:t>
      </w:r>
      <w:r w:rsidR="000D17F7" w:rsidRPr="008324BD">
        <w:rPr>
          <w:rFonts w:ascii="Times New Roman" w:hAnsi="Times New Roman" w:cs="Times New Roman"/>
          <w:sz w:val="24"/>
          <w:szCs w:val="24"/>
        </w:rPr>
        <w:t>n</w:t>
      </w:r>
      <w:r w:rsidR="636E4D4C" w:rsidRPr="008324BD">
        <w:rPr>
          <w:rFonts w:ascii="Times New Roman" w:hAnsi="Times New Roman" w:cs="Times New Roman"/>
          <w:sz w:val="24"/>
          <w:szCs w:val="24"/>
        </w:rPr>
        <w:t xml:space="preserve"> as </w:t>
      </w:r>
      <w:r w:rsidR="64F9AB37" w:rsidRPr="008324BD">
        <w:rPr>
          <w:rFonts w:ascii="Times New Roman" w:hAnsi="Times New Roman" w:cs="Times New Roman"/>
          <w:sz w:val="24"/>
          <w:szCs w:val="24"/>
        </w:rPr>
        <w:t>secondary</w:t>
      </w:r>
      <w:r w:rsidR="636E4D4C" w:rsidRPr="008324BD">
        <w:rPr>
          <w:rFonts w:ascii="Times New Roman" w:hAnsi="Times New Roman" w:cs="Times New Roman"/>
          <w:sz w:val="24"/>
          <w:szCs w:val="24"/>
        </w:rPr>
        <w:t xml:space="preserve"> waste areas, these are </w:t>
      </w:r>
      <w:r w:rsidR="18023CCD" w:rsidRPr="008324BD">
        <w:rPr>
          <w:rFonts w:ascii="Times New Roman" w:hAnsi="Times New Roman" w:cs="Times New Roman"/>
          <w:sz w:val="24"/>
          <w:szCs w:val="24"/>
        </w:rPr>
        <w:t xml:space="preserve">designated areas where waste </w:t>
      </w:r>
      <w:r w:rsidR="00030FC8">
        <w:rPr>
          <w:rFonts w:ascii="Times New Roman" w:hAnsi="Times New Roman" w:cs="Times New Roman"/>
          <w:sz w:val="24"/>
          <w:szCs w:val="24"/>
        </w:rPr>
        <w:t>may</w:t>
      </w:r>
      <w:r w:rsidR="18023CCD" w:rsidRPr="008324BD">
        <w:rPr>
          <w:rFonts w:ascii="Times New Roman" w:hAnsi="Times New Roman" w:cs="Times New Roman"/>
          <w:sz w:val="24"/>
          <w:szCs w:val="24"/>
        </w:rPr>
        <w:t xml:space="preserve"> be placed by residents for collection</w:t>
      </w:r>
      <w:r w:rsidR="00356BB5">
        <w:rPr>
          <w:rFonts w:ascii="Times New Roman" w:hAnsi="Times New Roman" w:cs="Times New Roman"/>
          <w:sz w:val="24"/>
          <w:szCs w:val="24"/>
        </w:rPr>
        <w:t xml:space="preserve"> and disposal</w:t>
      </w:r>
      <w:r w:rsidR="18023CCD" w:rsidRPr="008324BD">
        <w:rPr>
          <w:rFonts w:ascii="Times New Roman" w:hAnsi="Times New Roman" w:cs="Times New Roman"/>
          <w:sz w:val="24"/>
          <w:szCs w:val="24"/>
        </w:rPr>
        <w:t xml:space="preserve"> by staff, th</w:t>
      </w:r>
      <w:r w:rsidR="688CB685" w:rsidRPr="008324BD">
        <w:rPr>
          <w:rFonts w:ascii="Times New Roman" w:hAnsi="Times New Roman" w:cs="Times New Roman"/>
          <w:sz w:val="24"/>
          <w:szCs w:val="24"/>
        </w:rPr>
        <w:t xml:space="preserve">e site may </w:t>
      </w:r>
      <w:r w:rsidR="007E01D7">
        <w:rPr>
          <w:rFonts w:ascii="Times New Roman" w:hAnsi="Times New Roman" w:cs="Times New Roman"/>
          <w:sz w:val="24"/>
          <w:szCs w:val="24"/>
        </w:rPr>
        <w:t>accommodate both</w:t>
      </w:r>
      <w:r w:rsidR="688CB685" w:rsidRPr="008324BD">
        <w:rPr>
          <w:rFonts w:ascii="Times New Roman" w:hAnsi="Times New Roman" w:cs="Times New Roman"/>
          <w:sz w:val="24"/>
          <w:szCs w:val="24"/>
        </w:rPr>
        <w:t xml:space="preserve"> trash and recycling bins</w:t>
      </w:r>
    </w:p>
    <w:p w14:paraId="2E531861" w14:textId="3341CC5D" w:rsidR="367C4226" w:rsidRDefault="367C4226" w:rsidP="4DB37B10">
      <w:pPr>
        <w:rPr>
          <w:rFonts w:ascii="Times New Roman" w:hAnsi="Times New Roman" w:cs="Times New Roman"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t>DSNY –</w:t>
      </w:r>
      <w:r w:rsidRPr="008324BD">
        <w:rPr>
          <w:rFonts w:ascii="Times New Roman" w:hAnsi="Times New Roman" w:cs="Times New Roman"/>
          <w:sz w:val="24"/>
          <w:szCs w:val="24"/>
        </w:rPr>
        <w:t xml:space="preserve"> City of New York Department of Sanitation</w:t>
      </w:r>
    </w:p>
    <w:p w14:paraId="7E49ED91" w14:textId="5CEBA2CD" w:rsidR="005A0209" w:rsidRDefault="005A0209" w:rsidP="4DB37B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 of DSNY Disposal:</w:t>
      </w:r>
    </w:p>
    <w:p w14:paraId="3AF2EDB6" w14:textId="6E7E5142" w:rsidR="005A0209" w:rsidRPr="005A0209" w:rsidRDefault="005A0209" w:rsidP="005A0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AB6">
        <w:rPr>
          <w:rFonts w:ascii="Times New Roman" w:hAnsi="Times New Roman" w:cs="Times New Roman"/>
          <w:b/>
          <w:sz w:val="24"/>
          <w:szCs w:val="24"/>
        </w:rPr>
        <w:t>Curbside</w:t>
      </w:r>
      <w:r w:rsidRPr="005A0209">
        <w:rPr>
          <w:rFonts w:ascii="Times New Roman" w:hAnsi="Times New Roman" w:cs="Times New Roman"/>
          <w:sz w:val="24"/>
          <w:szCs w:val="24"/>
        </w:rPr>
        <w:t xml:space="preserve"> – Material is moved from building compactors and grounds within the development by staff to a secondary storage area until it is placed at DSNY</w:t>
      </w:r>
      <w:r w:rsidR="00DE0D82">
        <w:rPr>
          <w:rFonts w:ascii="Times New Roman" w:hAnsi="Times New Roman" w:cs="Times New Roman"/>
          <w:sz w:val="24"/>
          <w:szCs w:val="24"/>
        </w:rPr>
        <w:t xml:space="preserve"> </w:t>
      </w:r>
      <w:r w:rsidR="005E749A">
        <w:rPr>
          <w:rFonts w:ascii="Times New Roman" w:hAnsi="Times New Roman" w:cs="Times New Roman"/>
          <w:sz w:val="24"/>
          <w:szCs w:val="24"/>
        </w:rPr>
        <w:t>collection</w:t>
      </w:r>
      <w:r w:rsidRPr="005A0209">
        <w:rPr>
          <w:rFonts w:ascii="Times New Roman" w:hAnsi="Times New Roman" w:cs="Times New Roman"/>
          <w:sz w:val="24"/>
          <w:szCs w:val="24"/>
        </w:rPr>
        <w:t xml:space="preserve"> location</w:t>
      </w:r>
      <w:r w:rsidR="00A038E8">
        <w:rPr>
          <w:rFonts w:ascii="Times New Roman" w:hAnsi="Times New Roman" w:cs="Times New Roman"/>
          <w:sz w:val="24"/>
          <w:szCs w:val="24"/>
        </w:rPr>
        <w:t>s</w:t>
      </w:r>
      <w:r w:rsidRPr="005A0209">
        <w:rPr>
          <w:rFonts w:ascii="Times New Roman" w:hAnsi="Times New Roman" w:cs="Times New Roman"/>
          <w:sz w:val="24"/>
          <w:szCs w:val="24"/>
        </w:rPr>
        <w:t xml:space="preserve"> on  sidewalk</w:t>
      </w:r>
      <w:r w:rsidR="005E749A">
        <w:rPr>
          <w:rFonts w:ascii="Times New Roman" w:hAnsi="Times New Roman" w:cs="Times New Roman"/>
          <w:sz w:val="24"/>
          <w:szCs w:val="24"/>
        </w:rPr>
        <w:t>s</w:t>
      </w:r>
      <w:r w:rsidRPr="005A0209">
        <w:rPr>
          <w:rFonts w:ascii="Times New Roman" w:hAnsi="Times New Roman" w:cs="Times New Roman"/>
          <w:sz w:val="24"/>
          <w:szCs w:val="24"/>
        </w:rPr>
        <w:t xml:space="preserve"> adjacent to or along the perimeter of the development </w:t>
      </w:r>
      <w:bookmarkStart w:id="0" w:name="_GoBack"/>
      <w:bookmarkEnd w:id="0"/>
    </w:p>
    <w:p w14:paraId="14962434" w14:textId="1DA259C8" w:rsidR="005A0209" w:rsidRPr="005A0209" w:rsidRDefault="005A0209" w:rsidP="005A0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AB6">
        <w:rPr>
          <w:rFonts w:ascii="Times New Roman" w:hAnsi="Times New Roman" w:cs="Times New Roman"/>
          <w:b/>
          <w:sz w:val="24"/>
          <w:szCs w:val="24"/>
        </w:rPr>
        <w:t>Shared</w:t>
      </w:r>
      <w:r w:rsidRPr="005A02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0209">
        <w:rPr>
          <w:rFonts w:ascii="Times New Roman" w:hAnsi="Times New Roman" w:cs="Times New Roman"/>
          <w:sz w:val="24"/>
          <w:szCs w:val="24"/>
        </w:rPr>
        <w:t xml:space="preserve">– Material is </w:t>
      </w:r>
      <w:r w:rsidRPr="005A0209">
        <w:rPr>
          <w:rFonts w:ascii="Times New Roman" w:hAnsi="Times New Roman" w:cs="Times New Roman"/>
          <w:sz w:val="24"/>
          <w:szCs w:val="24"/>
        </w:rPr>
        <w:t>moved (</w:t>
      </w:r>
      <w:r w:rsidRPr="005A0209">
        <w:rPr>
          <w:rFonts w:ascii="Times New Roman" w:hAnsi="Times New Roman" w:cs="Times New Roman"/>
          <w:sz w:val="24"/>
          <w:szCs w:val="24"/>
        </w:rPr>
        <w:t xml:space="preserve">aka shared) from one development without </w:t>
      </w:r>
      <w:r w:rsidR="00943057">
        <w:rPr>
          <w:rFonts w:ascii="Times New Roman" w:hAnsi="Times New Roman" w:cs="Times New Roman"/>
          <w:sz w:val="24"/>
          <w:szCs w:val="24"/>
        </w:rPr>
        <w:t>assets to ensure containerization</w:t>
      </w:r>
      <w:r w:rsidRPr="005A0209">
        <w:rPr>
          <w:rFonts w:ascii="Times New Roman" w:hAnsi="Times New Roman" w:cs="Times New Roman"/>
          <w:sz w:val="24"/>
          <w:szCs w:val="24"/>
        </w:rPr>
        <w:t xml:space="preserve"> to another development that has an </w:t>
      </w:r>
      <w:r w:rsidR="005D09E4">
        <w:rPr>
          <w:rFonts w:ascii="Times New Roman" w:hAnsi="Times New Roman" w:cs="Times New Roman"/>
          <w:sz w:val="24"/>
          <w:szCs w:val="24"/>
        </w:rPr>
        <w:t>exterior compactor</w:t>
      </w:r>
    </w:p>
    <w:p w14:paraId="5EF7A47F" w14:textId="67FC462C" w:rsidR="005A0209" w:rsidRPr="005A0209" w:rsidRDefault="005A0209" w:rsidP="005A0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AB6">
        <w:rPr>
          <w:rFonts w:ascii="Times New Roman" w:hAnsi="Times New Roman" w:cs="Times New Roman"/>
          <w:b/>
          <w:sz w:val="24"/>
          <w:szCs w:val="24"/>
        </w:rPr>
        <w:t>Exterior Compactor</w:t>
      </w:r>
      <w:r w:rsidR="00E85595">
        <w:rPr>
          <w:rFonts w:ascii="Times New Roman" w:hAnsi="Times New Roman" w:cs="Times New Roman"/>
          <w:sz w:val="24"/>
          <w:szCs w:val="24"/>
        </w:rPr>
        <w:t xml:space="preserve"> </w:t>
      </w:r>
      <w:r w:rsidR="00E85595">
        <w:rPr>
          <w:rFonts w:ascii="Times New Roman" w:hAnsi="Times New Roman" w:cs="Times New Roman"/>
          <w:b/>
          <w:bCs/>
          <w:sz w:val="24"/>
          <w:szCs w:val="24"/>
        </w:rPr>
        <w:t>Containerization</w:t>
      </w:r>
      <w:r w:rsidRPr="005A0209">
        <w:rPr>
          <w:rFonts w:ascii="Times New Roman" w:hAnsi="Times New Roman" w:cs="Times New Roman"/>
          <w:sz w:val="24"/>
          <w:szCs w:val="24"/>
        </w:rPr>
        <w:t xml:space="preserve">- Material is moved from building compactors and grounds within the development to a waste storage area that contains an </w:t>
      </w:r>
      <w:r w:rsidR="008E1314">
        <w:rPr>
          <w:rFonts w:ascii="Times New Roman" w:hAnsi="Times New Roman" w:cs="Times New Roman"/>
          <w:sz w:val="24"/>
          <w:szCs w:val="24"/>
        </w:rPr>
        <w:t>exterior compactor</w:t>
      </w:r>
    </w:p>
    <w:p w14:paraId="56D16A96" w14:textId="77777777" w:rsidR="005A0209" w:rsidRPr="005A0209" w:rsidRDefault="005A0209" w:rsidP="4DB37B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6056E" w14:textId="609C115E" w:rsidR="00CE1DBE" w:rsidRPr="008324BD" w:rsidRDefault="00CE1DBE" w:rsidP="00CE1DBE">
      <w:pPr>
        <w:rPr>
          <w:rFonts w:ascii="Times New Roman" w:hAnsi="Times New Roman" w:cs="Times New Roman"/>
          <w:sz w:val="24"/>
          <w:szCs w:val="24"/>
        </w:rPr>
      </w:pPr>
      <w:r w:rsidRPr="008324B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Paragraph 45 - </w:t>
      </w:r>
      <w:r w:rsidRPr="008324BD">
        <w:rPr>
          <w:rFonts w:ascii="Times New Roman" w:hAnsi="Times New Roman" w:cs="Times New Roman"/>
          <w:sz w:val="24"/>
          <w:szCs w:val="24"/>
        </w:rPr>
        <w:t>Part of the agreement between HUD, SDNY, and NYCHA pertaining to waste management through inspection, collection, and containerization</w:t>
      </w:r>
      <w:r w:rsidR="009552C2" w:rsidRPr="008324BD">
        <w:rPr>
          <w:rFonts w:ascii="Times New Roman" w:hAnsi="Times New Roman" w:cs="Times New Roman"/>
          <w:sz w:val="24"/>
          <w:szCs w:val="24"/>
        </w:rPr>
        <w:t>. T</w:t>
      </w:r>
      <w:r w:rsidR="00416226" w:rsidRPr="008324BD">
        <w:rPr>
          <w:rFonts w:ascii="Times New Roman" w:hAnsi="Times New Roman" w:cs="Times New Roman"/>
          <w:sz w:val="24"/>
          <w:szCs w:val="24"/>
        </w:rPr>
        <w:t>he text of the paragraph can be found below:</w:t>
      </w:r>
    </w:p>
    <w:p w14:paraId="35AF78B1" w14:textId="0850D970" w:rsidR="00416226" w:rsidRPr="008324BD" w:rsidRDefault="007E0564" w:rsidP="00CE1DBE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7BBA6957">
        <w:rPr>
          <w:rFonts w:ascii="Times New Roman" w:eastAsia="Times New Roman" w:hAnsi="Times New Roman" w:cs="Times New Roman"/>
          <w:i/>
          <w:sz w:val="20"/>
          <w:szCs w:val="20"/>
        </w:rPr>
        <w:t xml:space="preserve">Daily Inspections and </w:t>
      </w:r>
      <w:r w:rsidR="00A05415" w:rsidRPr="7BBA6957">
        <w:rPr>
          <w:rFonts w:ascii="Times New Roman" w:eastAsia="Times New Roman" w:hAnsi="Times New Roman" w:cs="Times New Roman"/>
          <w:i/>
          <w:sz w:val="20"/>
          <w:szCs w:val="20"/>
        </w:rPr>
        <w:t>Trash Collection</w:t>
      </w:r>
    </w:p>
    <w:p w14:paraId="676024FF" w14:textId="4DD94504" w:rsidR="00626586" w:rsidRPr="008324BD" w:rsidRDefault="00364EB6" w:rsidP="000114F9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7BBA6957">
        <w:rPr>
          <w:rFonts w:ascii="Times New Roman" w:eastAsia="Times New Roman" w:hAnsi="Times New Roman" w:cs="Times New Roman"/>
          <w:i/>
          <w:sz w:val="20"/>
          <w:szCs w:val="20"/>
        </w:rPr>
        <w:t xml:space="preserve">45. </w:t>
      </w:r>
      <w:r w:rsidR="006B79F9" w:rsidRPr="7BBA6957">
        <w:rPr>
          <w:rFonts w:ascii="Times New Roman" w:eastAsia="Times New Roman" w:hAnsi="Times New Roman" w:cs="Times New Roman"/>
          <w:i/>
          <w:sz w:val="20"/>
          <w:szCs w:val="20"/>
        </w:rPr>
        <w:t>Within six months of the Eff</w:t>
      </w:r>
      <w:r w:rsidR="0024211D" w:rsidRPr="7BBA6957">
        <w:rPr>
          <w:rFonts w:ascii="Times New Roman" w:eastAsia="Times New Roman" w:hAnsi="Times New Roman" w:cs="Times New Roman"/>
          <w:i/>
          <w:sz w:val="20"/>
          <w:szCs w:val="20"/>
        </w:rPr>
        <w:t>ective Date, NYCHA shall</w:t>
      </w:r>
      <w:r w:rsidR="00A54E7A" w:rsidRPr="7BBA6957">
        <w:rPr>
          <w:rFonts w:ascii="Times New Roman" w:eastAsia="Times New Roman" w:hAnsi="Times New Roman" w:cs="Times New Roman"/>
          <w:i/>
          <w:sz w:val="20"/>
          <w:szCs w:val="20"/>
        </w:rPr>
        <w:t xml:space="preserve">, no less than once every 24 hours, </w:t>
      </w:r>
      <w:r w:rsidR="00AB006F" w:rsidRPr="7BBA6957">
        <w:rPr>
          <w:rFonts w:ascii="Times New Roman" w:eastAsia="Times New Roman" w:hAnsi="Times New Roman" w:cs="Times New Roman"/>
          <w:i/>
          <w:sz w:val="20"/>
          <w:szCs w:val="20"/>
        </w:rPr>
        <w:t xml:space="preserve">inspect the grounds and commons areas of </w:t>
      </w:r>
      <w:r w:rsidR="006A197E" w:rsidRPr="7BBA6957">
        <w:rPr>
          <w:rFonts w:ascii="Times New Roman" w:eastAsia="Times New Roman" w:hAnsi="Times New Roman" w:cs="Times New Roman"/>
          <w:i/>
          <w:sz w:val="20"/>
          <w:szCs w:val="20"/>
        </w:rPr>
        <w:t>each building for cleaning and maintenance needs</w:t>
      </w:r>
      <w:r w:rsidR="006D5A49" w:rsidRPr="7BBA6957">
        <w:rPr>
          <w:rFonts w:ascii="Times New Roman" w:eastAsia="Times New Roman" w:hAnsi="Times New Roman" w:cs="Times New Roman"/>
          <w:i/>
          <w:sz w:val="20"/>
          <w:szCs w:val="20"/>
        </w:rPr>
        <w:t>, including pests and trash</w:t>
      </w:r>
      <w:r w:rsidR="00F058CC" w:rsidRPr="7BBA6957">
        <w:rPr>
          <w:rFonts w:ascii="Times New Roman" w:eastAsia="Times New Roman" w:hAnsi="Times New Roman" w:cs="Times New Roman"/>
          <w:i/>
          <w:sz w:val="20"/>
          <w:szCs w:val="20"/>
        </w:rPr>
        <w:t xml:space="preserve">, and correct such conditions. </w:t>
      </w:r>
      <w:r w:rsidR="004A1964" w:rsidRPr="7BBA6957">
        <w:rPr>
          <w:rFonts w:ascii="Times New Roman" w:eastAsia="Times New Roman" w:hAnsi="Times New Roman" w:cs="Times New Roman"/>
          <w:i/>
          <w:sz w:val="20"/>
          <w:szCs w:val="20"/>
        </w:rPr>
        <w:t>In</w:t>
      </w:r>
      <w:r w:rsidR="008075E9" w:rsidRPr="7BBA6957">
        <w:rPr>
          <w:rFonts w:ascii="Times New Roman" w:eastAsia="Times New Roman" w:hAnsi="Times New Roman" w:cs="Times New Roman"/>
          <w:i/>
          <w:sz w:val="20"/>
          <w:szCs w:val="20"/>
        </w:rPr>
        <w:t xml:space="preserve"> particular, NYCHA shall ensure that trash</w:t>
      </w:r>
      <w:r w:rsidR="007230AD" w:rsidRPr="7BBA6957">
        <w:rPr>
          <w:rFonts w:ascii="Times New Roman" w:eastAsia="Times New Roman" w:hAnsi="Times New Roman" w:cs="Times New Roman"/>
          <w:i/>
          <w:sz w:val="20"/>
          <w:szCs w:val="20"/>
        </w:rPr>
        <w:t xml:space="preserve"> on the grounds or common areas</w:t>
      </w:r>
      <w:r w:rsidR="00CB5547" w:rsidRPr="7BBA6957">
        <w:rPr>
          <w:rFonts w:ascii="Times New Roman" w:eastAsia="Times New Roman" w:hAnsi="Times New Roman" w:cs="Times New Roman"/>
          <w:i/>
          <w:sz w:val="20"/>
          <w:szCs w:val="20"/>
        </w:rPr>
        <w:t xml:space="preserve"> of each </w:t>
      </w:r>
      <w:r w:rsidR="004765B3" w:rsidRPr="7BBA6957">
        <w:rPr>
          <w:rFonts w:ascii="Times New Roman" w:eastAsia="Times New Roman" w:hAnsi="Times New Roman" w:cs="Times New Roman"/>
          <w:i/>
          <w:sz w:val="20"/>
          <w:szCs w:val="20"/>
        </w:rPr>
        <w:t>NYCHA building is collected</w:t>
      </w:r>
      <w:r w:rsidR="00877A98" w:rsidRPr="7BBA6957">
        <w:rPr>
          <w:rFonts w:ascii="Times New Roman" w:eastAsia="Times New Roman" w:hAnsi="Times New Roman" w:cs="Times New Roman"/>
          <w:i/>
          <w:sz w:val="20"/>
          <w:szCs w:val="20"/>
        </w:rPr>
        <w:t xml:space="preserve"> and either removed from the premises</w:t>
      </w:r>
      <w:r w:rsidR="00C150C3" w:rsidRPr="7BBA6957">
        <w:rPr>
          <w:rFonts w:ascii="Times New Roman" w:eastAsia="Times New Roman" w:hAnsi="Times New Roman" w:cs="Times New Roman"/>
          <w:i/>
          <w:sz w:val="20"/>
          <w:szCs w:val="20"/>
        </w:rPr>
        <w:t xml:space="preserve"> or stored in a manner that prevents access from pests </w:t>
      </w:r>
      <w:r w:rsidR="003C583C" w:rsidRPr="7BBA6957">
        <w:rPr>
          <w:rFonts w:ascii="Times New Roman" w:eastAsia="Times New Roman" w:hAnsi="Times New Roman" w:cs="Times New Roman"/>
          <w:i/>
          <w:sz w:val="20"/>
          <w:szCs w:val="20"/>
        </w:rPr>
        <w:t>at least once every 24 hours.</w:t>
      </w:r>
    </w:p>
    <w:p w14:paraId="5C65A7DF" w14:textId="77777777" w:rsidR="00CE1DBE" w:rsidRPr="00E21587" w:rsidRDefault="00CE1DBE" w:rsidP="4DB37B1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36543CD" w14:textId="5B2C029F" w:rsidR="4DB37B10" w:rsidRDefault="4DB37B10" w:rsidP="4DB37B10"/>
    <w:sectPr w:rsidR="4DB37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14677"/>
    <w:multiLevelType w:val="hybridMultilevel"/>
    <w:tmpl w:val="E77E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51EC93"/>
    <w:rsid w:val="000114F9"/>
    <w:rsid w:val="00030FC8"/>
    <w:rsid w:val="000471A2"/>
    <w:rsid w:val="00076C5A"/>
    <w:rsid w:val="000D17F7"/>
    <w:rsid w:val="00154144"/>
    <w:rsid w:val="001F18AC"/>
    <w:rsid w:val="001F655C"/>
    <w:rsid w:val="00207622"/>
    <w:rsid w:val="002144F9"/>
    <w:rsid w:val="00223725"/>
    <w:rsid w:val="00226265"/>
    <w:rsid w:val="00235424"/>
    <w:rsid w:val="002370BA"/>
    <w:rsid w:val="00237129"/>
    <w:rsid w:val="0024211D"/>
    <w:rsid w:val="00316B60"/>
    <w:rsid w:val="0032419E"/>
    <w:rsid w:val="00340B5F"/>
    <w:rsid w:val="00341E8C"/>
    <w:rsid w:val="00356BB5"/>
    <w:rsid w:val="00364EB6"/>
    <w:rsid w:val="00364F63"/>
    <w:rsid w:val="00367EC1"/>
    <w:rsid w:val="0037184B"/>
    <w:rsid w:val="0038268A"/>
    <w:rsid w:val="003858A0"/>
    <w:rsid w:val="003C583C"/>
    <w:rsid w:val="003D28B9"/>
    <w:rsid w:val="003E5987"/>
    <w:rsid w:val="004124A4"/>
    <w:rsid w:val="00416226"/>
    <w:rsid w:val="004765B3"/>
    <w:rsid w:val="004804DF"/>
    <w:rsid w:val="004A1964"/>
    <w:rsid w:val="004B781B"/>
    <w:rsid w:val="004C0F11"/>
    <w:rsid w:val="004E40AC"/>
    <w:rsid w:val="004F12BA"/>
    <w:rsid w:val="005134D2"/>
    <w:rsid w:val="005153A2"/>
    <w:rsid w:val="0054B9F1"/>
    <w:rsid w:val="00580038"/>
    <w:rsid w:val="005A0209"/>
    <w:rsid w:val="005C0F57"/>
    <w:rsid w:val="005D09E4"/>
    <w:rsid w:val="005D3894"/>
    <w:rsid w:val="005E1FF8"/>
    <w:rsid w:val="005E749A"/>
    <w:rsid w:val="005F020E"/>
    <w:rsid w:val="00626586"/>
    <w:rsid w:val="006563EC"/>
    <w:rsid w:val="00657884"/>
    <w:rsid w:val="0067773B"/>
    <w:rsid w:val="00681E77"/>
    <w:rsid w:val="006A00C5"/>
    <w:rsid w:val="006A197E"/>
    <w:rsid w:val="006B79F9"/>
    <w:rsid w:val="006C38E9"/>
    <w:rsid w:val="006D189A"/>
    <w:rsid w:val="006D5A49"/>
    <w:rsid w:val="006E2ED5"/>
    <w:rsid w:val="00712103"/>
    <w:rsid w:val="00720358"/>
    <w:rsid w:val="00720779"/>
    <w:rsid w:val="007230AD"/>
    <w:rsid w:val="00736029"/>
    <w:rsid w:val="00752C48"/>
    <w:rsid w:val="007552CF"/>
    <w:rsid w:val="0076731D"/>
    <w:rsid w:val="00770FF3"/>
    <w:rsid w:val="0078305C"/>
    <w:rsid w:val="007C7D24"/>
    <w:rsid w:val="007E01D7"/>
    <w:rsid w:val="007E0564"/>
    <w:rsid w:val="008075E9"/>
    <w:rsid w:val="00830815"/>
    <w:rsid w:val="0083177C"/>
    <w:rsid w:val="008324BD"/>
    <w:rsid w:val="00847A3A"/>
    <w:rsid w:val="00877A98"/>
    <w:rsid w:val="008801FF"/>
    <w:rsid w:val="0088063F"/>
    <w:rsid w:val="008B574E"/>
    <w:rsid w:val="008B6405"/>
    <w:rsid w:val="008D734A"/>
    <w:rsid w:val="008E1314"/>
    <w:rsid w:val="008E5FB1"/>
    <w:rsid w:val="008F1D81"/>
    <w:rsid w:val="008F7545"/>
    <w:rsid w:val="009172F7"/>
    <w:rsid w:val="009309B1"/>
    <w:rsid w:val="00941C98"/>
    <w:rsid w:val="00943057"/>
    <w:rsid w:val="009552C2"/>
    <w:rsid w:val="009803B0"/>
    <w:rsid w:val="009C4D7E"/>
    <w:rsid w:val="009D07D7"/>
    <w:rsid w:val="009D1AFE"/>
    <w:rsid w:val="00A038E8"/>
    <w:rsid w:val="00A05415"/>
    <w:rsid w:val="00A11C45"/>
    <w:rsid w:val="00A2690C"/>
    <w:rsid w:val="00A43B1E"/>
    <w:rsid w:val="00A4651C"/>
    <w:rsid w:val="00A54E7A"/>
    <w:rsid w:val="00A64211"/>
    <w:rsid w:val="00A84B0A"/>
    <w:rsid w:val="00AB006F"/>
    <w:rsid w:val="00AB0825"/>
    <w:rsid w:val="00AB67B0"/>
    <w:rsid w:val="00AC7796"/>
    <w:rsid w:val="00AE2419"/>
    <w:rsid w:val="00B36144"/>
    <w:rsid w:val="00B77BDF"/>
    <w:rsid w:val="00B81991"/>
    <w:rsid w:val="00BC709C"/>
    <w:rsid w:val="00BFC5C5"/>
    <w:rsid w:val="00C150C3"/>
    <w:rsid w:val="00C30756"/>
    <w:rsid w:val="00C56AB6"/>
    <w:rsid w:val="00C66631"/>
    <w:rsid w:val="00CB5547"/>
    <w:rsid w:val="00CE1DBE"/>
    <w:rsid w:val="00CE6B1B"/>
    <w:rsid w:val="00D1454F"/>
    <w:rsid w:val="00D16BBC"/>
    <w:rsid w:val="00D94FCA"/>
    <w:rsid w:val="00DB0A6D"/>
    <w:rsid w:val="00DE0D82"/>
    <w:rsid w:val="00E0568B"/>
    <w:rsid w:val="00E21587"/>
    <w:rsid w:val="00E85595"/>
    <w:rsid w:val="00E91D7D"/>
    <w:rsid w:val="00EF6D19"/>
    <w:rsid w:val="00F058CC"/>
    <w:rsid w:val="00F07FB0"/>
    <w:rsid w:val="00F201F9"/>
    <w:rsid w:val="00F6201D"/>
    <w:rsid w:val="00FC272A"/>
    <w:rsid w:val="00FE7219"/>
    <w:rsid w:val="00FF416C"/>
    <w:rsid w:val="05330136"/>
    <w:rsid w:val="054A04E7"/>
    <w:rsid w:val="06F90E3E"/>
    <w:rsid w:val="09F850EF"/>
    <w:rsid w:val="0B6E60B7"/>
    <w:rsid w:val="0EC47391"/>
    <w:rsid w:val="10350D1D"/>
    <w:rsid w:val="10BF122B"/>
    <w:rsid w:val="133BDECF"/>
    <w:rsid w:val="1475841D"/>
    <w:rsid w:val="15589C2A"/>
    <w:rsid w:val="15D24D95"/>
    <w:rsid w:val="17BE4CF7"/>
    <w:rsid w:val="18023CCD"/>
    <w:rsid w:val="18B74878"/>
    <w:rsid w:val="1BA1A1D0"/>
    <w:rsid w:val="1EE4932E"/>
    <w:rsid w:val="23616814"/>
    <w:rsid w:val="273FCBB1"/>
    <w:rsid w:val="28E8DC98"/>
    <w:rsid w:val="2951EC93"/>
    <w:rsid w:val="2A50EEF5"/>
    <w:rsid w:val="2A93BEC9"/>
    <w:rsid w:val="2D34F859"/>
    <w:rsid w:val="3052BFBB"/>
    <w:rsid w:val="35A6E1BE"/>
    <w:rsid w:val="3615503C"/>
    <w:rsid w:val="367C4226"/>
    <w:rsid w:val="379E84BD"/>
    <w:rsid w:val="38E14B02"/>
    <w:rsid w:val="392E7623"/>
    <w:rsid w:val="3A77B3DD"/>
    <w:rsid w:val="3C57DDBD"/>
    <w:rsid w:val="3CE6F060"/>
    <w:rsid w:val="3DA61C3B"/>
    <w:rsid w:val="3DD53DF5"/>
    <w:rsid w:val="3EF7B0E9"/>
    <w:rsid w:val="40632AF8"/>
    <w:rsid w:val="406A0FB9"/>
    <w:rsid w:val="41448DA9"/>
    <w:rsid w:val="42587926"/>
    <w:rsid w:val="42856486"/>
    <w:rsid w:val="42BA8C2B"/>
    <w:rsid w:val="437C9030"/>
    <w:rsid w:val="44F3D1CD"/>
    <w:rsid w:val="47FE57E6"/>
    <w:rsid w:val="48203C8E"/>
    <w:rsid w:val="48A5AF95"/>
    <w:rsid w:val="48B29530"/>
    <w:rsid w:val="4AF8C866"/>
    <w:rsid w:val="4BA47BB1"/>
    <w:rsid w:val="4DB37B10"/>
    <w:rsid w:val="4DFCC8D1"/>
    <w:rsid w:val="506EE628"/>
    <w:rsid w:val="507B6B6C"/>
    <w:rsid w:val="514A1757"/>
    <w:rsid w:val="51EFD590"/>
    <w:rsid w:val="528D885B"/>
    <w:rsid w:val="54B3D3A4"/>
    <w:rsid w:val="576F8577"/>
    <w:rsid w:val="594E9E85"/>
    <w:rsid w:val="59532B95"/>
    <w:rsid w:val="5BDD1A3A"/>
    <w:rsid w:val="5D941E2E"/>
    <w:rsid w:val="5DD72B8A"/>
    <w:rsid w:val="6015F508"/>
    <w:rsid w:val="611D5741"/>
    <w:rsid w:val="61F9BDD4"/>
    <w:rsid w:val="61FE93F6"/>
    <w:rsid w:val="636E4D4C"/>
    <w:rsid w:val="64F9AB37"/>
    <w:rsid w:val="65701B36"/>
    <w:rsid w:val="658BC766"/>
    <w:rsid w:val="6690B47B"/>
    <w:rsid w:val="66AA71AE"/>
    <w:rsid w:val="68162027"/>
    <w:rsid w:val="688CB685"/>
    <w:rsid w:val="6A2EA01B"/>
    <w:rsid w:val="6AD06FC3"/>
    <w:rsid w:val="6B3EAF62"/>
    <w:rsid w:val="6B51AC28"/>
    <w:rsid w:val="6D610AF0"/>
    <w:rsid w:val="6FF2B920"/>
    <w:rsid w:val="7195419C"/>
    <w:rsid w:val="72F88796"/>
    <w:rsid w:val="73805F64"/>
    <w:rsid w:val="73C6EE51"/>
    <w:rsid w:val="74D4053F"/>
    <w:rsid w:val="7513B400"/>
    <w:rsid w:val="7556D0C6"/>
    <w:rsid w:val="75F7FBF3"/>
    <w:rsid w:val="778F00BF"/>
    <w:rsid w:val="7B3E62E2"/>
    <w:rsid w:val="7BBA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EC93"/>
  <w15:chartTrackingRefBased/>
  <w15:docId w15:val="{95C713CA-2EF2-4DE4-A437-BFFB77D3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73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73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73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3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3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31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31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A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D0C7947-5E5A-40A3-9878-827A811705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99CD33-3383-408E-82C6-D3A3010C9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ADECAC-0BF3-4B14-B9F7-9648831DCA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cp:revision>113</cp:revision>
  <dcterms:created xsi:type="dcterms:W3CDTF">2020-07-22T01:15:00Z</dcterms:created>
  <dcterms:modified xsi:type="dcterms:W3CDTF">2020-09-28T15:47:00Z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